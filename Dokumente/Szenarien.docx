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FB" w:rsidRDefault="00C717FB" w:rsidP="00C717FB">
      <w:pPr>
        <w:pStyle w:val="Titel"/>
      </w:pPr>
      <w:r>
        <w:t>Szenarien</w:t>
      </w:r>
    </w:p>
    <w:p w:rsidR="00C717FB" w:rsidRDefault="00C717FB" w:rsidP="00C717FB">
      <w:pPr>
        <w:pStyle w:val="berschrift1"/>
      </w:pPr>
      <w:r>
        <w:t>Erstellen eines Events</w:t>
      </w:r>
    </w:p>
    <w:p w:rsidR="00C717FB" w:rsidRDefault="00C717FB" w:rsidP="00C717FB">
      <w:pPr>
        <w:jc w:val="both"/>
      </w:pPr>
      <w:r>
        <w:t xml:space="preserve">Martin G. ist leidenschaftlicher </w:t>
      </w:r>
      <w:proofErr w:type="spellStart"/>
      <w:r>
        <w:t>Kart</w:t>
      </w:r>
      <w:proofErr w:type="spellEnd"/>
      <w:r>
        <w:t xml:space="preserve">-Fahrer. Seine Begeisterung für diesen Sport teilt sein Freundeskreis aus verschiedensten Gründen leider nicht. Martin ist deswegen in der Vergangenheit öfters alleine auf der </w:t>
      </w:r>
      <w:proofErr w:type="spellStart"/>
      <w:r>
        <w:t>Kartbahn</w:t>
      </w:r>
      <w:proofErr w:type="spellEnd"/>
      <w:r>
        <w:t xml:space="preserve"> gewesen. Dort kaufte er Einzeltickets, die es ihn erlauben für 15 Minuten Runden zu fahren.  Mit der Zeit wurde das Fahren ohne Konkurrenz langweilig für ihn. Um Mitfahrer zu finden, die mit das gleiche Interesse an </w:t>
      </w:r>
      <w:proofErr w:type="spellStart"/>
      <w:r>
        <w:t>Kartfahren</w:t>
      </w:r>
      <w:proofErr w:type="spellEnd"/>
      <w:r>
        <w:t xml:space="preserve"> haben, meldete er sich an der Eventbörse </w:t>
      </w:r>
      <w:proofErr w:type="spellStart"/>
      <w:r>
        <w:t>Eventalizer</w:t>
      </w:r>
      <w:proofErr w:type="spellEnd"/>
      <w:r>
        <w:t xml:space="preserve"> an. </w:t>
      </w:r>
    </w:p>
    <w:p w:rsidR="00C717FB" w:rsidRDefault="00C717FB" w:rsidP="00C717FB">
      <w:pPr>
        <w:jc w:val="both"/>
      </w:pPr>
      <w:r>
        <w:t xml:space="preserve">Martin </w:t>
      </w:r>
      <w:ins w:id="0" w:author="Alexander" w:date="2012-03-26T21:58:00Z">
        <w:r w:rsidR="00256FD4">
          <w:t xml:space="preserve">ruft die Erfassungsseite für die Anlage eines Events auf. </w:t>
        </w:r>
      </w:ins>
      <w:del w:id="1" w:author="Alexander" w:date="2012-03-26T21:58:00Z">
        <w:r w:rsidDel="00256FD4">
          <w:delText xml:space="preserve">überprüfte zunächst, ob jemand schon versucht hat ein Kart-Rennen in seiner Stadt Münster in nächster Zeit zu organisieren.  Leider fand er kein solches Event. Deswegen stellte Martin selbst ein Event für ein Kartrennen ein. </w:delText>
        </w:r>
      </w:del>
      <w:r>
        <w:t xml:space="preserve">Um ein Event erfolgreich anzulegen, muss er dafür einige Angaben tätigten.  Dies betrifft Angaben, wie die Kategorie der Veranstaltung, den Termin, den Ort, die Anzahl der Personen, den Preis pro Person. </w:t>
      </w:r>
    </w:p>
    <w:p w:rsidR="00C717FB" w:rsidRDefault="00C717FB" w:rsidP="00C717FB">
      <w:pPr>
        <w:jc w:val="both"/>
      </w:pPr>
      <w:r>
        <w:t>Martin macht folgende Angaben zu dem Event: Das Event wird in der Kategorie Sport und in der dortigen Unterkategorie Motorsport eingestellt. Es findet in drei Wochen am 13. April 2012</w:t>
      </w:r>
      <w:ins w:id="2" w:author="Alexander" w:date="2012-03-26T22:30:00Z">
        <w:r w:rsidR="00E13089">
          <w:t xml:space="preserve"> um 17 Uhr</w:t>
        </w:r>
      </w:ins>
      <w:del w:id="3" w:author="Alexander" w:date="2012-03-26T22:30:00Z">
        <w:r w:rsidDel="00E13089">
          <w:delText xml:space="preserve"> </w:delText>
        </w:r>
      </w:del>
      <w:r>
        <w:t xml:space="preserve"> auf der </w:t>
      </w:r>
      <w:proofErr w:type="spellStart"/>
      <w:r>
        <w:t>Kartbahn</w:t>
      </w:r>
      <w:proofErr w:type="spellEnd"/>
      <w:r>
        <w:t xml:space="preserve"> Racing Münster statt. Racing Münster liegt an der Mustermannstraße 11, 48165 Münster. Der Preis pro Person beträgt 15€. Damit das </w:t>
      </w:r>
      <w:proofErr w:type="spellStart"/>
      <w:r>
        <w:t>Kartrennen</w:t>
      </w:r>
      <w:proofErr w:type="spellEnd"/>
      <w:r>
        <w:t xml:space="preserve"> stattfindet, müssen sich mindestens acht Personen anmelden. Maximal können sich nur 15 Personen anmelden, da dies die maximale Anzahl an Personen ist, die laut der </w:t>
      </w:r>
      <w:proofErr w:type="spellStart"/>
      <w:r>
        <w:t>Kartbahn</w:t>
      </w:r>
      <w:proofErr w:type="spellEnd"/>
      <w:r>
        <w:t xml:space="preserve"> an einem Rennen teilnehmen können. Damit </w:t>
      </w:r>
      <w:proofErr w:type="gramStart"/>
      <w:r>
        <w:t>das</w:t>
      </w:r>
      <w:proofErr w:type="gramEnd"/>
      <w:r>
        <w:t xml:space="preserve"> Event stattfindet, muss die Mindestanzahl an Teilnehmern wenigstens zwei Tage vor dem Event  angemeldet sein. Eine Teilnahme ist zu diesem Zeitpunkt verpflichtend. Dies soll die Planungssichert für alle Teilnehmer sicherstellen. </w:t>
      </w:r>
    </w:p>
    <w:p w:rsidR="00C717FB" w:rsidRDefault="00C717FB" w:rsidP="00C717FB">
      <w:pPr>
        <w:jc w:val="both"/>
      </w:pPr>
      <w:r>
        <w:t xml:space="preserve">Am 13 April fahren Martin und weitere 10 Teilnehmer die sich über die Plattform </w:t>
      </w:r>
      <w:proofErr w:type="spellStart"/>
      <w:r>
        <w:t>Eventalizer</w:t>
      </w:r>
      <w:proofErr w:type="spellEnd"/>
      <w:r>
        <w:t xml:space="preserve"> angemeldet haben, das Rennen und haben Spaß.  </w:t>
      </w:r>
    </w:p>
    <w:p w:rsidR="007F7E42" w:rsidRDefault="007F7E42">
      <w:pPr>
        <w:rPr>
          <w:ins w:id="4" w:author="Alexander" w:date="2012-03-26T22:45:00Z"/>
          <w:rFonts w:asciiTheme="majorHAnsi" w:eastAsiaTheme="majorEastAsia" w:hAnsiTheme="majorHAnsi" w:cstheme="majorBidi"/>
          <w:b/>
          <w:bCs/>
          <w:color w:val="365F91" w:themeColor="accent1" w:themeShade="BF"/>
          <w:sz w:val="28"/>
          <w:szCs w:val="28"/>
        </w:rPr>
      </w:pPr>
      <w:ins w:id="5" w:author="Alexander" w:date="2012-03-26T22:45:00Z">
        <w:r>
          <w:br w:type="page"/>
        </w:r>
      </w:ins>
    </w:p>
    <w:p w:rsidR="00C717FB" w:rsidRDefault="00C717FB" w:rsidP="00C717FB">
      <w:pPr>
        <w:pStyle w:val="berschrift1"/>
      </w:pPr>
      <w:r>
        <w:lastRenderedPageBreak/>
        <w:t>Teilnehmen an einem Event</w:t>
      </w:r>
    </w:p>
    <w:p w:rsidR="00A75960" w:rsidRDefault="00256FD4">
      <w:pPr>
        <w:rPr>
          <w:ins w:id="6" w:author="Alexander" w:date="2012-03-26T22:04:00Z"/>
        </w:rPr>
      </w:pPr>
      <w:ins w:id="7" w:author="Alexander" w:date="2012-03-26T21:58:00Z">
        <w:r>
          <w:t>Patrick W. ist ein absoluter Motorsport-Fan</w:t>
        </w:r>
      </w:ins>
      <w:ins w:id="8" w:author="Alexander" w:date="2012-03-26T22:00:00Z">
        <w:r>
          <w:t xml:space="preserve"> und interessiert sich für alles, was schnell und laut ist</w:t>
        </w:r>
      </w:ins>
      <w:ins w:id="9" w:author="Alexander" w:date="2012-03-26T21:58:00Z">
        <w:r>
          <w:t xml:space="preserve">. </w:t>
        </w:r>
      </w:ins>
      <w:ins w:id="10" w:author="Alexander" w:date="2012-03-26T22:04:00Z">
        <w:r>
          <w:t xml:space="preserve">Daher </w:t>
        </w:r>
      </w:ins>
      <w:ins w:id="11" w:author="Alexander" w:date="2012-03-26T21:59:00Z">
        <w:r>
          <w:t>verbringt</w:t>
        </w:r>
      </w:ins>
      <w:ins w:id="12" w:author="Alexander" w:date="2012-03-26T22:00:00Z">
        <w:r>
          <w:t xml:space="preserve"> </w:t>
        </w:r>
      </w:ins>
      <w:ins w:id="13" w:author="Alexander" w:date="2012-03-26T22:04:00Z">
        <w:r>
          <w:t xml:space="preserve">er </w:t>
        </w:r>
      </w:ins>
      <w:ins w:id="14" w:author="Alexander" w:date="2012-03-26T22:00:00Z">
        <w:r>
          <w:t>jede</w:t>
        </w:r>
      </w:ins>
      <w:ins w:id="15" w:author="Alexander" w:date="2012-03-26T21:59:00Z">
        <w:r>
          <w:t xml:space="preserve"> Stunde</w:t>
        </w:r>
      </w:ins>
      <w:ins w:id="16" w:author="Alexander" w:date="2012-03-26T22:00:00Z">
        <w:r>
          <w:t xml:space="preserve"> seiner Freizeit</w:t>
        </w:r>
      </w:ins>
      <w:ins w:id="17" w:author="Alexander" w:date="2012-03-26T21:59:00Z">
        <w:r>
          <w:t xml:space="preserve"> auf Rennpisten und Go</w:t>
        </w:r>
      </w:ins>
      <w:ins w:id="18" w:author="Alexander" w:date="2012-03-26T22:11:00Z">
        <w:r w:rsidR="0041746D">
          <w:t>-</w:t>
        </w:r>
      </w:ins>
      <w:ins w:id="19" w:author="Alexander" w:date="2012-03-26T21:59:00Z">
        <w:r>
          <w:t>Kart</w:t>
        </w:r>
      </w:ins>
      <w:ins w:id="20" w:author="Alexander" w:date="2012-03-26T22:00:00Z">
        <w:r>
          <w:t>-Bahnen</w:t>
        </w:r>
      </w:ins>
      <w:ins w:id="21" w:author="Alexander" w:date="2012-03-26T22:04:00Z">
        <w:r>
          <w:t>. Mit seinem Hobby steht aber in seinem Freundes- und Bekanntenkreis aber ziemlich alleine dar und so ist er darauf angewiesen, andere Leute auf den Rennpisten und Go</w:t>
        </w:r>
      </w:ins>
      <w:ins w:id="22" w:author="Alexander" w:date="2012-03-26T22:12:00Z">
        <w:r w:rsidR="0041746D">
          <w:t>-</w:t>
        </w:r>
      </w:ins>
      <w:ins w:id="23" w:author="Alexander" w:date="2012-03-26T22:04:00Z">
        <w:r>
          <w:t>Kart-Bahnen zu treffen, um mit diesen zusammen den Temporausch zu genießen.</w:t>
        </w:r>
      </w:ins>
    </w:p>
    <w:p w:rsidR="00256FD4" w:rsidRDefault="0041746D">
      <w:pPr>
        <w:rPr>
          <w:ins w:id="24" w:author="Alexander" w:date="2012-03-26T22:09:00Z"/>
        </w:rPr>
      </w:pPr>
      <w:ins w:id="25" w:author="Alexander" w:date="2012-03-26T22:07:00Z">
        <w:r>
          <w:t>Heute</w:t>
        </w:r>
      </w:ins>
      <w:ins w:id="26" w:author="Alexander" w:date="2012-03-26T22:35:00Z">
        <w:r w:rsidR="00E13089">
          <w:t>, d.h. am 6. April 2012,</w:t>
        </w:r>
      </w:ins>
      <w:ins w:id="27" w:author="Alexander" w:date="2012-03-26T22:07:00Z">
        <w:r>
          <w:t xml:space="preserve"> hat Patrick aber über die Medien von der Eventbörse </w:t>
        </w:r>
        <w:proofErr w:type="spellStart"/>
        <w:r>
          <w:t>Eventalizer</w:t>
        </w:r>
        <w:proofErr w:type="spellEnd"/>
        <w:r>
          <w:t xml:space="preserve"> gehört, auf der andere Menschen mit gleichen Hobbies gefunden werden können. </w:t>
        </w:r>
      </w:ins>
      <w:ins w:id="28" w:author="Alexander" w:date="2012-03-26T22:08:00Z">
        <w:r>
          <w:t xml:space="preserve">Gleich nach der Arbeit </w:t>
        </w:r>
      </w:ins>
      <w:ins w:id="29" w:author="Alexander" w:date="2012-03-26T22:09:00Z">
        <w:r>
          <w:t>besucht</w:t>
        </w:r>
      </w:ins>
      <w:ins w:id="30" w:author="Alexander" w:date="2012-03-26T22:08:00Z">
        <w:r>
          <w:t xml:space="preserve"> Patrick die Seite und meldet sich </w:t>
        </w:r>
      </w:ins>
      <w:ins w:id="31" w:author="Alexander" w:date="2012-03-26T22:09:00Z">
        <w:r>
          <w:t xml:space="preserve">bei </w:t>
        </w:r>
        <w:proofErr w:type="spellStart"/>
        <w:r>
          <w:t>Eventalizer</w:t>
        </w:r>
        <w:proofErr w:type="spellEnd"/>
        <w:r>
          <w:t xml:space="preserve"> </w:t>
        </w:r>
      </w:ins>
      <w:ins w:id="32" w:author="Alexander" w:date="2012-03-26T22:10:00Z">
        <w:r>
          <w:t>mit dem Ziel, Leute, die genauso wie er auf Motorsport stehen, zu finden.</w:t>
        </w:r>
      </w:ins>
    </w:p>
    <w:p w:rsidR="0025348C" w:rsidRDefault="0041746D" w:rsidP="0080257F">
      <w:pPr>
        <w:jc w:val="both"/>
        <w:rPr>
          <w:ins w:id="33" w:author="Alexander" w:date="2012-03-26T22:42:00Z"/>
        </w:rPr>
      </w:pPr>
      <w:ins w:id="34" w:author="Alexander" w:date="2012-03-26T22:09:00Z">
        <w:r>
          <w:t xml:space="preserve">Danach </w:t>
        </w:r>
      </w:ins>
      <w:ins w:id="35" w:author="Alexander" w:date="2012-03-26T22:11:00Z">
        <w:r>
          <w:t>ruft</w:t>
        </w:r>
      </w:ins>
      <w:ins w:id="36" w:author="Alexander" w:date="2012-03-26T22:09:00Z">
        <w:r>
          <w:t xml:space="preserve"> er </w:t>
        </w:r>
      </w:ins>
      <w:ins w:id="37" w:author="Alexander" w:date="2012-03-26T22:11:00Z">
        <w:r>
          <w:t>die Eingabeseite für die Suche von Events auf.</w:t>
        </w:r>
      </w:ins>
      <w:ins w:id="38" w:author="Alexander" w:date="2012-03-26T22:12:00Z">
        <w:r>
          <w:t xml:space="preserve"> Als Suchkriterien wählt der die Kategorie Sport mit der Unterkategorie Motorsport</w:t>
        </w:r>
      </w:ins>
      <w:ins w:id="39" w:author="Alexander" w:date="2012-03-26T22:15:00Z">
        <w:r>
          <w:t xml:space="preserve"> und </w:t>
        </w:r>
      </w:ins>
      <w:ins w:id="40" w:author="Alexander" w:date="2012-03-26T22:14:00Z">
        <w:r>
          <w:t>als Event-Ort seine Heimatstadt Münster</w:t>
        </w:r>
      </w:ins>
      <w:ins w:id="41" w:author="Alexander" w:date="2012-03-26T22:15:00Z">
        <w:r>
          <w:t>. Danach beschränkt er den Suchzeitraum auf den April 2012 ein</w:t>
        </w:r>
      </w:ins>
      <w:ins w:id="42" w:author="Alexander" w:date="2012-03-26T22:12:00Z">
        <w:r>
          <w:t xml:space="preserve"> und bestätigt die Suchanfrage</w:t>
        </w:r>
      </w:ins>
      <w:ins w:id="43" w:author="Alexander" w:date="2012-03-26T22:13:00Z">
        <w:r>
          <w:t>. Daraufhin werden</w:t>
        </w:r>
      </w:ins>
      <w:ins w:id="44" w:author="Alexander" w:date="2012-03-26T22:16:00Z">
        <w:r>
          <w:t xml:space="preserve"> ihm 20 Eventanzeigen als Treffer auf der Suchergebnisseite aufgelistet</w:t>
        </w:r>
      </w:ins>
      <w:ins w:id="45" w:author="Alexander" w:date="2012-03-26T22:17:00Z">
        <w:r w:rsidR="0080257F">
          <w:t>. Als nächst</w:t>
        </w:r>
      </w:ins>
      <w:ins w:id="46" w:author="Alexander" w:date="2012-03-26T22:18:00Z">
        <w:r w:rsidR="0080257F">
          <w:t xml:space="preserve"> mögliche Veranstaltung </w:t>
        </w:r>
      </w:ins>
      <w:ins w:id="47" w:author="Alexander" w:date="2012-03-26T22:17:00Z">
        <w:r>
          <w:t>wird ihm ein</w:t>
        </w:r>
        <w:r w:rsidR="0080257F">
          <w:t xml:space="preserve"> Go-Kart-Event</w:t>
        </w:r>
      </w:ins>
      <w:ins w:id="48" w:author="Alexander" w:date="2012-03-26T22:18:00Z">
        <w:r w:rsidR="0080257F">
          <w:t xml:space="preserve"> am 13. April</w:t>
        </w:r>
      </w:ins>
      <w:ins w:id="49" w:author="Alexander" w:date="2012-03-26T22:35:00Z">
        <w:r w:rsidR="00E13089">
          <w:t xml:space="preserve"> 2012</w:t>
        </w:r>
      </w:ins>
      <w:ins w:id="50" w:author="Alexander" w:date="2012-03-26T22:18:00Z">
        <w:r w:rsidR="0080257F">
          <w:t xml:space="preserve"> </w:t>
        </w:r>
      </w:ins>
      <w:ins w:id="51" w:author="Alexander" w:date="2012-03-26T22:31:00Z">
        <w:r w:rsidR="00E13089">
          <w:t xml:space="preserve"> in </w:t>
        </w:r>
      </w:ins>
      <w:ins w:id="52" w:author="Alexander" w:date="2012-03-26T22:18:00Z">
        <w:r w:rsidR="0080257F">
          <w:t>Münster angezeigt.</w:t>
        </w:r>
      </w:ins>
      <w:ins w:id="53" w:author="Alexander" w:date="2012-03-26T22:19:00Z">
        <w:r w:rsidR="0080257F">
          <w:t xml:space="preserve"> Da ihn dieses direkt interessiert ruft Patrick die Detailanzeige zu diesem Event auf. Auf diese Seite bekommt er die </w:t>
        </w:r>
      </w:ins>
      <w:ins w:id="54" w:author="Alexander" w:date="2012-03-26T22:20:00Z">
        <w:r w:rsidR="0080257F">
          <w:t xml:space="preserve">detaillierten </w:t>
        </w:r>
      </w:ins>
      <w:ins w:id="55" w:author="Alexander" w:date="2012-03-26T22:19:00Z">
        <w:r w:rsidR="0080257F">
          <w:t>Angaben zu dem Event angezeigt.</w:t>
        </w:r>
      </w:ins>
      <w:ins w:id="56" w:author="Alexander" w:date="2012-03-26T22:20:00Z">
        <w:r w:rsidR="0080257F">
          <w:t xml:space="preserve"> </w:t>
        </w:r>
      </w:ins>
      <w:proofErr w:type="gramStart"/>
      <w:ins w:id="57" w:author="Alexander" w:date="2012-03-26T22:12:00Z">
        <w:r>
          <w:t>Das</w:t>
        </w:r>
        <w:proofErr w:type="gramEnd"/>
        <w:r>
          <w:t xml:space="preserve"> Even</w:t>
        </w:r>
      </w:ins>
      <w:ins w:id="58" w:author="Alexander" w:date="2012-03-26T22:20:00Z">
        <w:r w:rsidR="0080257F">
          <w:t>t fi</w:t>
        </w:r>
      </w:ins>
      <w:ins w:id="59" w:author="Alexander" w:date="2012-03-26T22:12:00Z">
        <w:r>
          <w:t>ndet</w:t>
        </w:r>
      </w:ins>
      <w:ins w:id="60" w:author="Alexander" w:date="2012-03-26T22:20:00Z">
        <w:r w:rsidR="0080257F">
          <w:t>, wie bereits auf der Suchergebnisseite angezeigt,</w:t>
        </w:r>
      </w:ins>
      <w:ins w:id="61" w:author="Alexander" w:date="2012-03-26T22:12:00Z">
        <w:r>
          <w:t xml:space="preserve"> in drei Wochen am 13. April 2012 </w:t>
        </w:r>
      </w:ins>
      <w:ins w:id="62" w:author="Alexander" w:date="2012-03-26T22:30:00Z">
        <w:r w:rsidR="00E13089">
          <w:t>um 17 Uhr</w:t>
        </w:r>
      </w:ins>
      <w:ins w:id="63" w:author="Alexander" w:date="2012-03-26T22:12:00Z">
        <w:r>
          <w:t xml:space="preserve"> auf der </w:t>
        </w:r>
        <w:proofErr w:type="spellStart"/>
        <w:r>
          <w:t>Kartbahn</w:t>
        </w:r>
        <w:proofErr w:type="spellEnd"/>
        <w:r>
          <w:t xml:space="preserve"> Racing Münster statt. Racing Münster liegt an der Mustermannstraße 11, 48165 Münster. Der Preis</w:t>
        </w:r>
      </w:ins>
      <w:ins w:id="64" w:author="Alexander" w:date="2012-03-26T22:21:00Z">
        <w:r w:rsidR="0080257F">
          <w:t xml:space="preserve"> für das Event beträgt</w:t>
        </w:r>
      </w:ins>
      <w:ins w:id="65" w:author="Alexander" w:date="2012-03-26T22:12:00Z">
        <w:r>
          <w:t xml:space="preserve"> pro </w:t>
        </w:r>
      </w:ins>
      <w:ins w:id="66" w:author="Alexander" w:date="2012-03-26T22:24:00Z">
        <w:r w:rsidR="0080257F">
          <w:t>Teilnehmer</w:t>
        </w:r>
      </w:ins>
      <w:ins w:id="67" w:author="Alexander" w:date="2012-03-26T22:12:00Z">
        <w:r>
          <w:t xml:space="preserve"> </w:t>
        </w:r>
        <w:r w:rsidR="0080257F">
          <w:t>15€</w:t>
        </w:r>
      </w:ins>
      <w:ins w:id="68" w:author="Alexander" w:date="2012-03-26T22:21:00Z">
        <w:r w:rsidR="0080257F">
          <w:t>, mit einer Mindestanzahl von</w:t>
        </w:r>
      </w:ins>
      <w:ins w:id="69" w:author="Alexander" w:date="2012-03-26T22:22:00Z">
        <w:r w:rsidR="0080257F">
          <w:t xml:space="preserve"> </w:t>
        </w:r>
      </w:ins>
      <w:ins w:id="70" w:author="Alexander" w:date="2012-03-26T22:12:00Z">
        <w:r w:rsidR="0080257F">
          <w:t xml:space="preserve">acht </w:t>
        </w:r>
      </w:ins>
      <w:ins w:id="71" w:author="Alexander" w:date="2012-03-26T22:22:00Z">
        <w:r w:rsidR="0080257F">
          <w:t xml:space="preserve">und einer maximalen Größe von </w:t>
        </w:r>
      </w:ins>
      <w:ins w:id="72" w:author="Alexander" w:date="2012-03-26T22:12:00Z">
        <w:r w:rsidR="0080257F">
          <w:t>15 Persone</w:t>
        </w:r>
      </w:ins>
      <w:ins w:id="73" w:author="Alexander" w:date="2012-03-26T22:22:00Z">
        <w:r w:rsidR="0080257F">
          <w:t>n.</w:t>
        </w:r>
      </w:ins>
      <w:ins w:id="74" w:author="Alexander" w:date="2012-03-26T22:23:00Z">
        <w:r w:rsidR="0080257F">
          <w:t xml:space="preserve"> Damit</w:t>
        </w:r>
      </w:ins>
      <w:ins w:id="75" w:author="Alexander" w:date="2012-03-26T22:24:00Z">
        <w:r w:rsidR="0080257F">
          <w:t xml:space="preserve"> </w:t>
        </w:r>
      </w:ins>
      <w:proofErr w:type="gramStart"/>
      <w:ins w:id="76" w:author="Alexander" w:date="2012-03-26T22:12:00Z">
        <w:r>
          <w:t>das</w:t>
        </w:r>
        <w:proofErr w:type="gramEnd"/>
        <w:r>
          <w:t xml:space="preserve"> Event stattfindet, muss die Mindestanzahl an Teilnehmern wen</w:t>
        </w:r>
        <w:r w:rsidR="0080257F">
          <w:t>igstens zwei Tage vor dem Event</w:t>
        </w:r>
      </w:ins>
      <w:ins w:id="77" w:author="Alexander" w:date="2012-03-26T22:24:00Z">
        <w:r w:rsidR="0080257F">
          <w:t>, d.h. am 11.</w:t>
        </w:r>
      </w:ins>
      <w:ins w:id="78" w:author="Alexander" w:date="2012-03-26T22:25:00Z">
        <w:r w:rsidR="0080257F">
          <w:t xml:space="preserve"> </w:t>
        </w:r>
      </w:ins>
      <w:ins w:id="79" w:author="Alexander" w:date="2012-03-26T22:24:00Z">
        <w:r w:rsidR="0080257F">
          <w:t>April</w:t>
        </w:r>
      </w:ins>
      <w:ins w:id="80" w:author="Alexander" w:date="2012-03-26T22:36:00Z">
        <w:r w:rsidR="00E13089">
          <w:t xml:space="preserve"> 2012</w:t>
        </w:r>
      </w:ins>
      <w:ins w:id="81" w:author="Alexander" w:date="2012-03-26T22:25:00Z">
        <w:r w:rsidR="0080257F">
          <w:t>, verpflichtend</w:t>
        </w:r>
      </w:ins>
      <w:ins w:id="82" w:author="Alexander" w:date="2012-03-26T22:12:00Z">
        <w:r>
          <w:t xml:space="preserve"> angemeldet sein</w:t>
        </w:r>
      </w:ins>
      <w:ins w:id="83" w:author="Alexander" w:date="2012-03-26T22:26:00Z">
        <w:r w:rsidR="0080257F">
          <w:t>, um die Planungs</w:t>
        </w:r>
      </w:ins>
      <w:ins w:id="84" w:author="Alexander" w:date="2012-03-26T22:32:00Z">
        <w:r w:rsidR="00E13089">
          <w:t>s</w:t>
        </w:r>
      </w:ins>
      <w:ins w:id="85" w:author="Alexander" w:date="2012-03-26T22:26:00Z">
        <w:r w:rsidR="0080257F">
          <w:t>icherheit für alle Teilnehmer zu garantieren</w:t>
        </w:r>
      </w:ins>
      <w:ins w:id="86" w:author="Alexander" w:date="2012-03-26T22:12:00Z">
        <w:r>
          <w:t xml:space="preserve">. </w:t>
        </w:r>
      </w:ins>
      <w:ins w:id="87" w:author="Alexander" w:date="2012-03-26T22:25:00Z">
        <w:r w:rsidR="0080257F">
          <w:t>Dies leuchte Patrick auch ein</w:t>
        </w:r>
      </w:ins>
      <w:ins w:id="88" w:author="Alexander" w:date="2012-03-26T22:26:00Z">
        <w:r w:rsidR="0080257F">
          <w:t xml:space="preserve"> und nach einem kurzen </w:t>
        </w:r>
      </w:ins>
      <w:ins w:id="89" w:author="Alexander" w:date="2012-03-26T22:27:00Z">
        <w:r w:rsidR="0080257F">
          <w:t>Blick in seinen</w:t>
        </w:r>
      </w:ins>
      <w:ins w:id="90" w:author="Alexander" w:date="2012-03-26T22:26:00Z">
        <w:r w:rsidR="0080257F">
          <w:t xml:space="preserve"> Terminkalender stellt er fest, dass er am</w:t>
        </w:r>
      </w:ins>
      <w:ins w:id="91" w:author="Alexander" w:date="2012-03-26T22:27:00Z">
        <w:r w:rsidR="0080257F">
          <w:t xml:space="preserve"> 13. April auch Zeit hat. Daraufhin ruft er die Teilnahmeseite zu diesem Event auf. </w:t>
        </w:r>
      </w:ins>
      <w:ins w:id="92" w:author="Alexander" w:date="2012-03-26T22:28:00Z">
        <w:r w:rsidR="0080257F">
          <w:t xml:space="preserve">Auf dieser Seite </w:t>
        </w:r>
        <w:r w:rsidR="00E13089">
          <w:t xml:space="preserve">bestätigt er die Teilnahme an diesem Event, womit </w:t>
        </w:r>
      </w:ins>
      <w:ins w:id="93" w:author="Alexander" w:date="2012-03-26T22:33:00Z">
        <w:r w:rsidR="00E13089">
          <w:t xml:space="preserve">eine Nachricht mit seiner verpflichtenden Teilnahme, sowie mit </w:t>
        </w:r>
      </w:ins>
      <w:ins w:id="94" w:author="Alexander" w:date="2012-03-26T22:28:00Z">
        <w:r w:rsidR="00E13089">
          <w:t>seine</w:t>
        </w:r>
      </w:ins>
      <w:ins w:id="95" w:author="Alexander" w:date="2012-03-26T22:33:00Z">
        <w:r w:rsidR="00E13089">
          <w:t>n</w:t>
        </w:r>
      </w:ins>
      <w:ins w:id="96" w:author="Alexander" w:date="2012-03-26T22:28:00Z">
        <w:r w:rsidR="00E13089">
          <w:t xml:space="preserve"> Adressdaten an den Event-O</w:t>
        </w:r>
      </w:ins>
      <w:ins w:id="97" w:author="Alexander" w:date="2012-03-26T22:29:00Z">
        <w:r w:rsidR="00E13089">
          <w:t>rganisator, einem Martin G.</w:t>
        </w:r>
      </w:ins>
      <w:ins w:id="98" w:author="Alexander" w:date="2012-03-26T22:33:00Z">
        <w:r w:rsidR="00E13089">
          <w:t>,</w:t>
        </w:r>
      </w:ins>
      <w:ins w:id="99" w:author="Alexander" w:date="2012-03-26T22:29:00Z">
        <w:r w:rsidR="00E13089">
          <w:t xml:space="preserve"> übermittelt </w:t>
        </w:r>
      </w:ins>
      <w:ins w:id="100" w:author="Alexander" w:date="2012-03-26T22:33:00Z">
        <w:r w:rsidR="00E13089">
          <w:t>wird</w:t>
        </w:r>
      </w:ins>
      <w:ins w:id="101" w:author="Alexander" w:date="2012-03-26T22:29:00Z">
        <w:r w:rsidR="00E13089">
          <w:t>.</w:t>
        </w:r>
      </w:ins>
      <w:ins w:id="102" w:author="Alexander" w:date="2012-03-26T22:41:00Z">
        <w:r w:rsidR="0025348C">
          <w:t xml:space="preserve"> </w:t>
        </w:r>
      </w:ins>
      <w:ins w:id="103" w:author="Alexander" w:date="2012-03-26T22:33:00Z">
        <w:r w:rsidR="00E13089">
          <w:t xml:space="preserve">Glücklich und voller Vorfreunde </w:t>
        </w:r>
      </w:ins>
      <w:ins w:id="104" w:author="Alexander" w:date="2012-03-26T22:34:00Z">
        <w:r w:rsidR="00E13089">
          <w:t>meldet sich</w:t>
        </w:r>
      </w:ins>
      <w:ins w:id="105" w:author="Alexander" w:date="2012-03-26T22:33:00Z">
        <w:r w:rsidR="00E13089">
          <w:t xml:space="preserve"> Patrick</w:t>
        </w:r>
      </w:ins>
      <w:ins w:id="106" w:author="Alexander" w:date="2012-03-26T22:34:00Z">
        <w:r w:rsidR="00E13089">
          <w:t xml:space="preserve"> von der Eventbörse ab.</w:t>
        </w:r>
      </w:ins>
      <w:ins w:id="107" w:author="Alexander" w:date="2012-03-26T22:33:00Z">
        <w:r w:rsidR="00E13089">
          <w:t xml:space="preserve"> </w:t>
        </w:r>
      </w:ins>
    </w:p>
    <w:p w:rsidR="0041746D" w:rsidRDefault="00E13089" w:rsidP="0025348C">
      <w:pPr>
        <w:jc w:val="both"/>
      </w:pPr>
      <w:ins w:id="108" w:author="Alexander" w:date="2012-03-26T22:36:00Z">
        <w:r>
          <w:t xml:space="preserve">Sieben Tage später trifft sich Patrick um 17 Uhr </w:t>
        </w:r>
      </w:ins>
      <w:ins w:id="109" w:author="Alexander" w:date="2012-03-28T16:41:00Z">
        <w:r w:rsidR="008B3809">
          <w:t xml:space="preserve">mit </w:t>
        </w:r>
      </w:ins>
      <w:ins w:id="110" w:author="Alexander" w:date="2012-03-26T22:36:00Z">
        <w:r>
          <w:t>Martin</w:t>
        </w:r>
      </w:ins>
      <w:ins w:id="111" w:author="Alexander" w:date="2012-03-26T22:37:00Z">
        <w:r>
          <w:t xml:space="preserve"> G. sowie </w:t>
        </w:r>
      </w:ins>
      <w:ins w:id="112" w:author="Alexander" w:date="2012-03-28T16:42:00Z">
        <w:r w:rsidR="008B3809">
          <w:t>9</w:t>
        </w:r>
      </w:ins>
      <w:ins w:id="113" w:author="Alexander" w:date="2012-03-26T22:37:00Z">
        <w:r>
          <w:t xml:space="preserve"> anderen, über </w:t>
        </w:r>
        <w:proofErr w:type="spellStart"/>
        <w:r>
          <w:t>Eventalizer</w:t>
        </w:r>
        <w:proofErr w:type="spellEnd"/>
        <w:r>
          <w:t xml:space="preserve"> gefundene und angemeldete</w:t>
        </w:r>
      </w:ins>
      <w:ins w:id="114" w:author="Alexander" w:date="2012-03-26T22:38:00Z">
        <w:r>
          <w:t xml:space="preserve"> Teiln</w:t>
        </w:r>
        <w:r w:rsidR="0025348C">
          <w:t xml:space="preserve">ehmer. Nach einem hart umkämpfen Rennen, bei dem Patrick beim Überrunden von einem anderen Teilnehmer in die Bande gedrängt wurde und daher nur </w:t>
        </w:r>
      </w:ins>
      <w:ins w:id="115" w:author="Alexander" w:date="2012-03-26T22:39:00Z">
        <w:r w:rsidR="0025348C">
          <w:t>Zweiter</w:t>
        </w:r>
      </w:ins>
      <w:ins w:id="116" w:author="Alexander" w:date="2012-03-26T22:38:00Z">
        <w:r w:rsidR="0025348C">
          <w:t xml:space="preserve"> geworden ist</w:t>
        </w:r>
      </w:ins>
      <w:ins w:id="117" w:author="Alexander" w:date="2012-03-26T22:39:00Z">
        <w:r w:rsidR="0025348C">
          <w:t>, sitzen die Teilnehmer bei einem alkoholfreien Weizenbier zusammen</w:t>
        </w:r>
      </w:ins>
      <w:ins w:id="118" w:author="Alexander" w:date="2012-03-26T22:40:00Z">
        <w:r w:rsidR="0025348C">
          <w:t>. Sie</w:t>
        </w:r>
      </w:ins>
      <w:ins w:id="119" w:author="Alexander" w:date="2012-03-26T22:39:00Z">
        <w:r w:rsidR="0025348C">
          <w:t xml:space="preserve"> reden über alle möglichen Motorsport-Terminen und</w:t>
        </w:r>
      </w:ins>
      <w:ins w:id="120" w:author="Alexander" w:date="2012-03-26T22:40:00Z">
        <w:r w:rsidR="0025348C">
          <w:t xml:space="preserve"> vereinbaren, </w:t>
        </w:r>
      </w:ins>
      <w:ins w:id="121" w:author="Alexander" w:date="2012-03-26T22:43:00Z">
        <w:r w:rsidR="0025348C">
          <w:t xml:space="preserve">in 4 Wochen </w:t>
        </w:r>
      </w:ins>
      <w:ins w:id="122" w:author="Alexander" w:date="2012-03-26T22:40:00Z">
        <w:r w:rsidR="0025348C">
          <w:t xml:space="preserve">ein weiteres Go-Kart-Event durchzuführen. </w:t>
        </w:r>
      </w:ins>
      <w:ins w:id="123" w:author="Alexander" w:date="2012-03-26T22:41:00Z">
        <w:r w:rsidR="0025348C">
          <w:t xml:space="preserve">Diesmal erklärt sich Patrick dafür bereit, auf der Eventbörse </w:t>
        </w:r>
        <w:proofErr w:type="spellStart"/>
        <w:r w:rsidR="0025348C">
          <w:t>Eventalizer</w:t>
        </w:r>
        <w:proofErr w:type="spellEnd"/>
        <w:r w:rsidR="0025348C">
          <w:t xml:space="preserve"> ein Veranstaltungsangebot</w:t>
        </w:r>
      </w:ins>
      <w:ins w:id="124" w:author="Alexander" w:date="2012-03-26T22:42:00Z">
        <w:r w:rsidR="0025348C">
          <w:t xml:space="preserve"> einzustellen, an dem </w:t>
        </w:r>
        <w:r w:rsidR="007F7E42">
          <w:t>die anderen Motorsport</w:t>
        </w:r>
      </w:ins>
      <w:ins w:id="125" w:author="Alexander" w:date="2012-03-26T22:45:00Z">
        <w:r w:rsidR="007F7E42">
          <w:t>b</w:t>
        </w:r>
      </w:ins>
      <w:ins w:id="126" w:author="Alexander" w:date="2012-03-26T22:42:00Z">
        <w:r w:rsidR="0025348C">
          <w:t>egeisterten teilnehmen können.</w:t>
        </w:r>
      </w:ins>
    </w:p>
    <w:sectPr w:rsidR="0041746D" w:rsidSect="00A7596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08"/>
  <w:hyphenationZone w:val="425"/>
  <w:characterSpacingControl w:val="doNotCompress"/>
  <w:compat/>
  <w:rsids>
    <w:rsidRoot w:val="00C717FB"/>
    <w:rsid w:val="0025348C"/>
    <w:rsid w:val="00256FD4"/>
    <w:rsid w:val="0041746D"/>
    <w:rsid w:val="00632DB2"/>
    <w:rsid w:val="007F7E42"/>
    <w:rsid w:val="0080257F"/>
    <w:rsid w:val="008B0894"/>
    <w:rsid w:val="008B3809"/>
    <w:rsid w:val="00A75960"/>
    <w:rsid w:val="00BA6EA9"/>
    <w:rsid w:val="00C717FB"/>
    <w:rsid w:val="00D862E6"/>
    <w:rsid w:val="00E13089"/>
    <w:rsid w:val="00FF7DA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17FB"/>
  </w:style>
  <w:style w:type="paragraph" w:styleId="berschrift1">
    <w:name w:val="heading 1"/>
    <w:basedOn w:val="Standard"/>
    <w:next w:val="Standard"/>
    <w:link w:val="berschrift1Zchn"/>
    <w:uiPriority w:val="9"/>
    <w:qFormat/>
    <w:rsid w:val="00C71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17FB"/>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C717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717FB"/>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8025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025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4391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Baumann</dc:creator>
  <cp:keywords/>
  <dc:description/>
  <cp:lastModifiedBy>Alexander</cp:lastModifiedBy>
  <cp:revision>5</cp:revision>
  <dcterms:created xsi:type="dcterms:W3CDTF">2012-03-26T17:49:00Z</dcterms:created>
  <dcterms:modified xsi:type="dcterms:W3CDTF">2012-03-28T14:43:00Z</dcterms:modified>
</cp:coreProperties>
</file>